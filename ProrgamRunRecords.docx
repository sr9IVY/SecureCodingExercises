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F3A1" w14:textId="77777777" w:rsidR="000549C7" w:rsidRDefault="000549C7"/>
    <w:p w14:paraId="563358A4" w14:textId="65614F07" w:rsidR="009230A4" w:rsidRDefault="009230A4">
      <w:r>
        <w:t>Successful Run of Python Programs</w:t>
      </w:r>
    </w:p>
    <w:p w14:paraId="64505061" w14:textId="428C1DC5" w:rsidR="009230A4" w:rsidRDefault="009230A4">
      <w:pPr>
        <w:rPr>
          <w:ins w:id="0" w:author="Sidart Rav" w:date="2025-10-05T23:26:00Z" w16du:dateUtc="2025-10-06T03:26:00Z"/>
        </w:rPr>
      </w:pPr>
      <w:r w:rsidRPr="009230A4">
        <w:rPr>
          <w:noProof/>
        </w:rPr>
        <w:drawing>
          <wp:inline distT="0" distB="0" distL="0" distR="0" wp14:anchorId="145EE902" wp14:editId="3C9A3BA3">
            <wp:extent cx="5943600" cy="4261485"/>
            <wp:effectExtent l="0" t="0" r="0" b="5715"/>
            <wp:docPr id="1979039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395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A0F3" w14:textId="77777777" w:rsidR="00A87F88" w:rsidRDefault="00A87F88"/>
    <w:p w14:paraId="2EDE9C69" w14:textId="77777777" w:rsidR="00587D20" w:rsidRDefault="00587D20"/>
    <w:p w14:paraId="72B6C332" w14:textId="77777777" w:rsidR="00587D20" w:rsidRDefault="00587D20"/>
    <w:p w14:paraId="4C0865E5" w14:textId="77777777" w:rsidR="00587D20" w:rsidRDefault="00587D20"/>
    <w:p w14:paraId="407C8EDE" w14:textId="77777777" w:rsidR="00587D20" w:rsidRDefault="00587D20"/>
    <w:p w14:paraId="7283B020" w14:textId="77777777" w:rsidR="00587D20" w:rsidRDefault="00587D20"/>
    <w:p w14:paraId="69CA1866" w14:textId="77777777" w:rsidR="00587D20" w:rsidRDefault="00587D20"/>
    <w:p w14:paraId="60FC88B9" w14:textId="23C4C5AD" w:rsidR="00A87F88" w:rsidRDefault="00A87F88">
      <w:pPr>
        <w:rPr>
          <w:ins w:id="1" w:author="Sidart Rav" w:date="2025-10-05T23:26:00Z" w16du:dateUtc="2025-10-06T03:26:00Z"/>
        </w:rPr>
      </w:pPr>
    </w:p>
    <w:p w14:paraId="4C18F24D" w14:textId="12A19CD1" w:rsidR="00A87F88" w:rsidRDefault="00A87F88">
      <w:pPr>
        <w:rPr>
          <w:ins w:id="2" w:author="Sidart Rav" w:date="2025-10-05T23:26:00Z" w16du:dateUtc="2025-10-06T03:26:00Z"/>
        </w:rPr>
      </w:pPr>
    </w:p>
    <w:p w14:paraId="2A9D6B63" w14:textId="77777777" w:rsidR="00976E18" w:rsidRDefault="00976E18">
      <w:pPr>
        <w:rPr>
          <w:ins w:id="3" w:author="Sidart Rav" w:date="2025-10-05T23:26:00Z" w16du:dateUtc="2025-10-06T03:26:00Z"/>
        </w:rPr>
      </w:pPr>
    </w:p>
    <w:p w14:paraId="59E1AB77" w14:textId="749C3FB1" w:rsidR="00A87F88" w:rsidRDefault="00CC57E7">
      <w:r>
        <w:lastRenderedPageBreak/>
        <w:t>Successful Run of Java Codes</w:t>
      </w:r>
    </w:p>
    <w:p w14:paraId="72BF9BCA" w14:textId="75780767" w:rsidR="00CC57E7" w:rsidRDefault="00CC57E7">
      <w:r w:rsidRPr="00CC57E7">
        <w:rPr>
          <w:noProof/>
        </w:rPr>
        <w:drawing>
          <wp:inline distT="0" distB="0" distL="0" distR="0" wp14:anchorId="18C0FE98" wp14:editId="463379F6">
            <wp:extent cx="5943600" cy="2449830"/>
            <wp:effectExtent l="0" t="0" r="0" b="7620"/>
            <wp:docPr id="679609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96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0C63" w14:textId="77777777" w:rsidR="00CC57E7" w:rsidRDefault="00CC57E7"/>
    <w:p w14:paraId="3F8724CF" w14:textId="11F83BD9" w:rsidR="00CF779A" w:rsidRDefault="00CF779A">
      <w:r>
        <w:t xml:space="preserve">Successful Run of Ex1 </w:t>
      </w:r>
      <w:r w:rsidR="00FE5C2A">
        <w:t>FixedNodejs.py</w:t>
      </w:r>
    </w:p>
    <w:p w14:paraId="4ECB3479" w14:textId="7C95EA17" w:rsidR="00CF779A" w:rsidRPr="00CF779A" w:rsidRDefault="00CF779A">
      <w:pPr>
        <w:rPr>
          <w:b/>
          <w:bCs/>
        </w:rPr>
      </w:pPr>
      <w:r w:rsidRPr="00CF779A">
        <w:rPr>
          <w:b/>
          <w:bCs/>
        </w:rPr>
        <w:drawing>
          <wp:inline distT="0" distB="0" distL="0" distR="0" wp14:anchorId="1E427084" wp14:editId="735554D9">
            <wp:extent cx="5943600" cy="1166495"/>
            <wp:effectExtent l="0" t="0" r="0" b="0"/>
            <wp:docPr id="216752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29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BEAA" w14:textId="4C0005CD" w:rsidR="00CF779A" w:rsidRDefault="005E5795">
      <w:r w:rsidRPr="005E5795">
        <w:drawing>
          <wp:inline distT="0" distB="0" distL="0" distR="0" wp14:anchorId="66713C78" wp14:editId="4D47830B">
            <wp:extent cx="5943600" cy="1431925"/>
            <wp:effectExtent l="0" t="0" r="0" b="0"/>
            <wp:docPr id="791137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71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79D3" w14:textId="77777777" w:rsidR="00266AA3" w:rsidRDefault="00266AA3"/>
    <w:p w14:paraId="19750DF9" w14:textId="77777777" w:rsidR="00266AA3" w:rsidRDefault="00266AA3"/>
    <w:p w14:paraId="03A70A7E" w14:textId="77777777" w:rsidR="00266AA3" w:rsidRDefault="00266AA3"/>
    <w:sectPr w:rsidR="0026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53A2A" w14:textId="77777777" w:rsidR="005813AC" w:rsidRDefault="005813AC" w:rsidP="00CC57E7">
      <w:pPr>
        <w:spacing w:after="0" w:line="240" w:lineRule="auto"/>
      </w:pPr>
      <w:r>
        <w:separator/>
      </w:r>
    </w:p>
  </w:endnote>
  <w:endnote w:type="continuationSeparator" w:id="0">
    <w:p w14:paraId="2FEBC7EF" w14:textId="77777777" w:rsidR="005813AC" w:rsidRDefault="005813AC" w:rsidP="00CC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CB70A" w14:textId="77777777" w:rsidR="005813AC" w:rsidRDefault="005813AC" w:rsidP="00CC57E7">
      <w:pPr>
        <w:spacing w:after="0" w:line="240" w:lineRule="auto"/>
      </w:pPr>
      <w:r>
        <w:separator/>
      </w:r>
    </w:p>
  </w:footnote>
  <w:footnote w:type="continuationSeparator" w:id="0">
    <w:p w14:paraId="68A4D77F" w14:textId="77777777" w:rsidR="005813AC" w:rsidRDefault="005813AC" w:rsidP="00CC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6563C"/>
    <w:multiLevelType w:val="multilevel"/>
    <w:tmpl w:val="F10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62EA8"/>
    <w:multiLevelType w:val="multilevel"/>
    <w:tmpl w:val="3258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926395">
    <w:abstractNumId w:val="1"/>
  </w:num>
  <w:num w:numId="2" w16cid:durableId="11494406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idart Rav">
    <w15:presenceInfo w15:providerId="AD" w15:userId="S::srav@ivytech.edu::bb279348-ba82-45d6-9f6a-0c11d0c9b5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C7"/>
    <w:rsid w:val="000549C7"/>
    <w:rsid w:val="001B17D0"/>
    <w:rsid w:val="0022045F"/>
    <w:rsid w:val="00266AA3"/>
    <w:rsid w:val="005813AC"/>
    <w:rsid w:val="00587D20"/>
    <w:rsid w:val="005E5795"/>
    <w:rsid w:val="00751B05"/>
    <w:rsid w:val="00844EF6"/>
    <w:rsid w:val="009230A4"/>
    <w:rsid w:val="00976E18"/>
    <w:rsid w:val="00A87F88"/>
    <w:rsid w:val="00AE4DEF"/>
    <w:rsid w:val="00BD71E2"/>
    <w:rsid w:val="00BF4EFC"/>
    <w:rsid w:val="00CC57E7"/>
    <w:rsid w:val="00CF779A"/>
    <w:rsid w:val="00DB49F3"/>
    <w:rsid w:val="00F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3276"/>
  <w15:chartTrackingRefBased/>
  <w15:docId w15:val="{A80F5F09-FD26-4965-826B-A94C3682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9C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BF4E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C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E7"/>
  </w:style>
  <w:style w:type="paragraph" w:styleId="Footer">
    <w:name w:val="footer"/>
    <w:basedOn w:val="Normal"/>
    <w:link w:val="FooterChar"/>
    <w:uiPriority w:val="99"/>
    <w:unhideWhenUsed/>
    <w:rsid w:val="00CC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 Rav</dc:creator>
  <cp:keywords/>
  <dc:description/>
  <cp:lastModifiedBy>Sidart Rav</cp:lastModifiedBy>
  <cp:revision>13</cp:revision>
  <dcterms:created xsi:type="dcterms:W3CDTF">2025-10-04T02:22:00Z</dcterms:created>
  <dcterms:modified xsi:type="dcterms:W3CDTF">2025-10-07T04:31:00Z</dcterms:modified>
</cp:coreProperties>
</file>